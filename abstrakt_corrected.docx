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7806" w:rsidRDefault="00347806" w:rsidP="00347806">
      <w:pPr>
        <w:autoSpaceDE w:val="0"/>
        <w:autoSpaceDN w:val="0"/>
        <w:adjustRightInd w:val="0"/>
        <w:spacing w:after="0" w:line="240" w:lineRule="auto"/>
        <w:jc w:val="both"/>
        <w:rPr>
          <w:rFonts w:ascii="SFRM1200" w:hAnsi="SFRM1200" w:cs="SFRM1200"/>
          <w:szCs w:val="24"/>
        </w:rPr>
      </w:pPr>
      <w:r>
        <w:rPr>
          <w:rFonts w:ascii="SFRM1200" w:hAnsi="SFRM1200" w:cs="SFRM1200"/>
          <w:szCs w:val="24"/>
        </w:rPr>
        <w:t xml:space="preserve">Kosmické </w:t>
      </w:r>
      <w:r w:rsidR="00CD37E2">
        <w:rPr>
          <w:rFonts w:ascii="SFRM1200" w:hAnsi="SFRM1200" w:cs="SFRM1200"/>
          <w:szCs w:val="24"/>
        </w:rPr>
        <w:t>záření</w:t>
      </w:r>
      <w:r>
        <w:rPr>
          <w:rFonts w:ascii="SFRM1200" w:hAnsi="SFRM1200" w:cs="SFRM1200"/>
          <w:szCs w:val="24"/>
        </w:rPr>
        <w:t xml:space="preserve"> </w:t>
      </w:r>
      <w:r w:rsidR="00CD37E2">
        <w:rPr>
          <w:rFonts w:ascii="SFRM1200" w:hAnsi="SFRM1200" w:cs="SFRM1200"/>
          <w:szCs w:val="24"/>
        </w:rPr>
        <w:t>představuje</w:t>
      </w:r>
      <w:r>
        <w:rPr>
          <w:rFonts w:ascii="SFRM1200" w:hAnsi="SFRM1200" w:cs="SFRM1200"/>
          <w:szCs w:val="24"/>
        </w:rPr>
        <w:t xml:space="preserve"> veliký zdravotní risk </w:t>
      </w:r>
      <w:r w:rsidR="00CD37E2">
        <w:rPr>
          <w:rFonts w:ascii="SFRM1200" w:hAnsi="SFRM1200" w:cs="SFRM1200"/>
          <w:szCs w:val="24"/>
        </w:rPr>
        <w:t>při</w:t>
      </w:r>
      <w:r>
        <w:rPr>
          <w:rFonts w:ascii="SFRM1200" w:hAnsi="SFRM1200" w:cs="SFRM1200"/>
          <w:szCs w:val="24"/>
        </w:rPr>
        <w:t xml:space="preserve"> pobytu ve vesmíru. K jeho monitorování se používají i pasivní detektory, </w:t>
      </w:r>
      <w:r w:rsidR="00CD37E2">
        <w:rPr>
          <w:rFonts w:ascii="SFRM1200" w:hAnsi="SFRM1200" w:cs="SFRM1200"/>
          <w:szCs w:val="24"/>
        </w:rPr>
        <w:t>obzvlášť</w:t>
      </w:r>
      <w:r>
        <w:rPr>
          <w:rFonts w:ascii="SFRM1200" w:hAnsi="SFRM1200" w:cs="SFRM1200"/>
          <w:szCs w:val="24"/>
        </w:rPr>
        <w:t xml:space="preserve"> pak </w:t>
      </w:r>
      <w:r w:rsidR="00CD37E2">
        <w:rPr>
          <w:rFonts w:ascii="SFRM1200" w:hAnsi="SFRM1200" w:cs="SFRM1200"/>
          <w:szCs w:val="24"/>
        </w:rPr>
        <w:t>termoluminiscenční</w:t>
      </w:r>
      <w:r>
        <w:rPr>
          <w:rFonts w:ascii="SFRM1200" w:hAnsi="SFRM1200" w:cs="SFRM1200"/>
          <w:szCs w:val="24"/>
        </w:rPr>
        <w:t xml:space="preserve"> detektory a detektory stop v pevné fázi. Za </w:t>
      </w:r>
      <w:r w:rsidR="00CD37E2">
        <w:rPr>
          <w:rFonts w:ascii="SFRM1200" w:hAnsi="SFRM1200" w:cs="SFRM1200"/>
          <w:szCs w:val="24"/>
        </w:rPr>
        <w:t>účelem</w:t>
      </w:r>
      <w:r>
        <w:rPr>
          <w:rFonts w:ascii="SFRM1200" w:hAnsi="SFRM1200" w:cs="SFRM1200"/>
          <w:szCs w:val="24"/>
        </w:rPr>
        <w:t xml:space="preserve"> stanovení prostorové distribuce dávky </w:t>
      </w:r>
      <w:r w:rsidR="00CD37E2">
        <w:rPr>
          <w:rFonts w:ascii="SFRM1200" w:hAnsi="SFRM1200" w:cs="SFRM1200"/>
          <w:szCs w:val="24"/>
        </w:rPr>
        <w:t>uvnitř</w:t>
      </w:r>
      <w:r>
        <w:rPr>
          <w:rFonts w:ascii="SFRM1200" w:hAnsi="SFRM1200" w:cs="SFRM1200"/>
          <w:szCs w:val="24"/>
        </w:rPr>
        <w:t xml:space="preserve"> Mezinárodní kosmické stanice </w:t>
      </w:r>
      <w:r w:rsidR="00CD37E2">
        <w:rPr>
          <w:rFonts w:ascii="SFRM1200" w:hAnsi="SFRM1200" w:cs="SFRM1200"/>
          <w:szCs w:val="24"/>
        </w:rPr>
        <w:t>proběhlo</w:t>
      </w:r>
      <w:r>
        <w:rPr>
          <w:rFonts w:ascii="SFRM1200" w:hAnsi="SFRM1200" w:cs="SFRM1200"/>
          <w:szCs w:val="24"/>
        </w:rPr>
        <w:t xml:space="preserve"> a probíhá mnoho experimentu. </w:t>
      </w:r>
      <w:r w:rsidR="00CD37E2">
        <w:rPr>
          <w:rFonts w:ascii="SFRM1200" w:hAnsi="SFRM1200" w:cs="SFRM1200"/>
          <w:szCs w:val="24"/>
        </w:rPr>
        <w:t>Patří</w:t>
      </w:r>
      <w:r>
        <w:rPr>
          <w:rFonts w:ascii="SFRM1200" w:hAnsi="SFRM1200" w:cs="SFRM1200"/>
          <w:szCs w:val="24"/>
        </w:rPr>
        <w:t xml:space="preserve"> mezi ne i experimenty DOSIS (2009–2011) a DOSIS3D (2012–doposud). Z </w:t>
      </w:r>
      <w:r w:rsidR="00CD37E2">
        <w:rPr>
          <w:rFonts w:ascii="SFRM1200" w:hAnsi="SFRM1200" w:cs="SFRM1200"/>
          <w:szCs w:val="24"/>
        </w:rPr>
        <w:t>naměřených</w:t>
      </w:r>
      <w:r>
        <w:rPr>
          <w:rFonts w:ascii="SFRM1200" w:hAnsi="SFRM1200" w:cs="SFRM1200"/>
          <w:szCs w:val="24"/>
        </w:rPr>
        <w:t xml:space="preserve"> dat lze do </w:t>
      </w:r>
      <w:r w:rsidR="00CD37E2">
        <w:rPr>
          <w:rFonts w:ascii="SFRM1200" w:hAnsi="SFRM1200" w:cs="SFRM1200"/>
          <w:szCs w:val="24"/>
        </w:rPr>
        <w:t>určité</w:t>
      </w:r>
      <w:r>
        <w:rPr>
          <w:rFonts w:ascii="SFRM1200" w:hAnsi="SFRM1200" w:cs="SFRM1200"/>
          <w:szCs w:val="24"/>
        </w:rPr>
        <w:t xml:space="preserve"> míry vyvodit závislost dávkového</w:t>
      </w:r>
      <w:r w:rsidR="00CD37E2">
        <w:rPr>
          <w:rFonts w:ascii="SFRM1200" w:hAnsi="SFRM1200" w:cs="SFRM1200"/>
          <w:szCs w:val="24"/>
        </w:rPr>
        <w:t xml:space="preserve"> příkonu na řadě parametru, např</w:t>
      </w:r>
      <w:r>
        <w:rPr>
          <w:rFonts w:ascii="SFRM1200" w:hAnsi="SFRM1200" w:cs="SFRM1200"/>
          <w:szCs w:val="24"/>
        </w:rPr>
        <w:t xml:space="preserve">. </w:t>
      </w:r>
      <w:r w:rsidR="00CD37E2">
        <w:rPr>
          <w:rFonts w:ascii="SFRM1200" w:hAnsi="SFRM1200" w:cs="SFRM1200"/>
          <w:szCs w:val="24"/>
        </w:rPr>
        <w:t>sluneční</w:t>
      </w:r>
      <w:r>
        <w:rPr>
          <w:rFonts w:ascii="SFRM1200" w:hAnsi="SFRM1200" w:cs="SFRM1200"/>
          <w:szCs w:val="24"/>
        </w:rPr>
        <w:t xml:space="preserve"> </w:t>
      </w:r>
      <w:r w:rsidR="00CD37E2">
        <w:rPr>
          <w:rFonts w:ascii="SFRM1200" w:hAnsi="SFRM1200" w:cs="SFRM1200"/>
          <w:szCs w:val="24"/>
        </w:rPr>
        <w:t>aktivitě</w:t>
      </w:r>
      <w:r>
        <w:rPr>
          <w:rFonts w:ascii="SFRM1200" w:hAnsi="SFRM1200" w:cs="SFRM1200"/>
          <w:szCs w:val="24"/>
        </w:rPr>
        <w:t xml:space="preserve"> a </w:t>
      </w:r>
      <w:r w:rsidR="00CD37E2">
        <w:rPr>
          <w:rFonts w:ascii="SFRM1200" w:hAnsi="SFRM1200" w:cs="SFRM1200"/>
          <w:szCs w:val="24"/>
        </w:rPr>
        <w:t>nadmořské</w:t>
      </w:r>
      <w:r>
        <w:rPr>
          <w:rFonts w:ascii="SFRM1200" w:hAnsi="SFRM1200" w:cs="SFRM1200"/>
          <w:szCs w:val="24"/>
        </w:rPr>
        <w:t xml:space="preserve"> výšce. Tato práce pojednává o složení kosmického </w:t>
      </w:r>
      <w:r w:rsidR="00CD37E2">
        <w:rPr>
          <w:rFonts w:ascii="SFRM1200" w:hAnsi="SFRM1200" w:cs="SFRM1200"/>
          <w:szCs w:val="24"/>
        </w:rPr>
        <w:t>záření</w:t>
      </w:r>
      <w:r>
        <w:rPr>
          <w:rFonts w:ascii="SFRM1200" w:hAnsi="SFRM1200" w:cs="SFRM1200"/>
          <w:szCs w:val="24"/>
        </w:rPr>
        <w:t xml:space="preserve"> v blízkém okolí </w:t>
      </w:r>
      <w:r w:rsidR="00CD37E2">
        <w:rPr>
          <w:rFonts w:ascii="SFRM1200" w:hAnsi="SFRM1200" w:cs="SFRM1200"/>
          <w:szCs w:val="24"/>
        </w:rPr>
        <w:t>Země</w:t>
      </w:r>
      <w:r>
        <w:rPr>
          <w:rFonts w:ascii="SFRM1200" w:hAnsi="SFRM1200" w:cs="SFRM1200"/>
          <w:szCs w:val="24"/>
        </w:rPr>
        <w:t xml:space="preserve">, o výše </w:t>
      </w:r>
      <w:r w:rsidR="00CD37E2">
        <w:rPr>
          <w:rFonts w:ascii="SFRM1200" w:hAnsi="SFRM1200" w:cs="SFRM1200"/>
          <w:szCs w:val="24"/>
        </w:rPr>
        <w:t>zmíněných</w:t>
      </w:r>
      <w:r>
        <w:rPr>
          <w:rFonts w:ascii="SFRM1200" w:hAnsi="SFRM1200" w:cs="SFRM1200"/>
          <w:szCs w:val="24"/>
        </w:rPr>
        <w:t xml:space="preserve"> pasivních detektorech, o projektech DOSIS a DOSIS3D</w:t>
      </w:r>
      <w:ins w:id="0" w:author="Oleg" w:date="2017-06-30T17:58:00Z">
        <w:r w:rsidR="00E449D3">
          <w:rPr>
            <w:rFonts w:ascii="SFRM1200" w:hAnsi="SFRM1200" w:cs="SFRM1200"/>
            <w:szCs w:val="24"/>
          </w:rPr>
          <w:t>.</w:t>
        </w:r>
      </w:ins>
      <w:del w:id="1" w:author="Oleg" w:date="2017-06-30T17:58:00Z">
        <w:r w:rsidDel="00E449D3">
          <w:rPr>
            <w:rFonts w:ascii="SFRM1200" w:hAnsi="SFRM1200" w:cs="SFRM1200"/>
            <w:szCs w:val="24"/>
          </w:rPr>
          <w:delText xml:space="preserve"> a</w:delText>
        </w:r>
      </w:del>
      <w:r>
        <w:rPr>
          <w:rFonts w:ascii="SFRM1200" w:hAnsi="SFRM1200" w:cs="SFRM1200"/>
          <w:szCs w:val="24"/>
        </w:rPr>
        <w:t xml:space="preserve"> </w:t>
      </w:r>
      <w:ins w:id="2" w:author="Oleg" w:date="2017-06-30T17:58:00Z">
        <w:r w:rsidR="00E449D3">
          <w:rPr>
            <w:rFonts w:ascii="SFRM1200" w:hAnsi="SFRM1200" w:cs="SFRM1200"/>
            <w:szCs w:val="24"/>
          </w:rPr>
          <w:t>V</w:t>
        </w:r>
        <w:r w:rsidR="00E449D3">
          <w:rPr>
            <w:rFonts w:ascii="SFRM1200" w:hAnsi="SFRM1200" w:cs="SFRM1200"/>
            <w:szCs w:val="24"/>
          </w:rPr>
          <w:t> </w:t>
        </w:r>
        <w:r w:rsidR="00E449D3">
          <w:rPr>
            <w:rFonts w:ascii="SFRM1200" w:hAnsi="SFRM1200" w:cs="SFRM1200"/>
            <w:szCs w:val="24"/>
          </w:rPr>
          <w:t xml:space="preserve">neposlední řadě </w:t>
        </w:r>
      </w:ins>
      <w:del w:id="3" w:author="Oleg" w:date="2017-06-30T17:58:00Z">
        <w:r w:rsidDel="00E449D3">
          <w:rPr>
            <w:rFonts w:ascii="SFRM1200" w:hAnsi="SFRM1200" w:cs="SFRM1200"/>
            <w:szCs w:val="24"/>
          </w:rPr>
          <w:delText xml:space="preserve">nakonec </w:delText>
        </w:r>
      </w:del>
      <w:r>
        <w:rPr>
          <w:rFonts w:ascii="SFRM1200" w:hAnsi="SFRM1200" w:cs="SFRM1200"/>
          <w:szCs w:val="24"/>
        </w:rPr>
        <w:t xml:space="preserve">je uvedena názorná ukázka vyhodnocení </w:t>
      </w:r>
      <w:r w:rsidR="00CD37E2">
        <w:rPr>
          <w:rFonts w:ascii="SFRM1200" w:hAnsi="SFRM1200" w:cs="SFRM1200"/>
          <w:szCs w:val="24"/>
        </w:rPr>
        <w:t>tří</w:t>
      </w:r>
      <w:r>
        <w:rPr>
          <w:rFonts w:ascii="SFRM1200" w:hAnsi="SFRM1200" w:cs="SFRM1200"/>
          <w:szCs w:val="24"/>
        </w:rPr>
        <w:t xml:space="preserve"> detektoru stop, které byly </w:t>
      </w:r>
      <w:r w:rsidR="00CD37E2">
        <w:rPr>
          <w:rFonts w:ascii="SFRM1200" w:hAnsi="SFRM1200" w:cs="SFRM1200"/>
          <w:szCs w:val="24"/>
        </w:rPr>
        <w:t>umístěny</w:t>
      </w:r>
      <w:r>
        <w:rPr>
          <w:rFonts w:ascii="SFRM1200" w:hAnsi="SFRM1200" w:cs="SFRM1200"/>
          <w:szCs w:val="24"/>
        </w:rPr>
        <w:t xml:space="preserve"> v modulu Columbus.</w:t>
      </w:r>
    </w:p>
    <w:p w:rsidR="00347806" w:rsidRDefault="00347806" w:rsidP="00347806">
      <w:pPr>
        <w:autoSpaceDE w:val="0"/>
        <w:autoSpaceDN w:val="0"/>
        <w:adjustRightInd w:val="0"/>
        <w:spacing w:after="0" w:line="240" w:lineRule="auto"/>
        <w:jc w:val="both"/>
        <w:rPr>
          <w:rFonts w:ascii="SFTI1200" w:hAnsi="SFTI1200" w:cs="SFTI1200"/>
          <w:szCs w:val="24"/>
        </w:rPr>
      </w:pPr>
    </w:p>
    <w:p w:rsidR="00347806" w:rsidRDefault="00CD37E2" w:rsidP="00347806">
      <w:pPr>
        <w:autoSpaceDE w:val="0"/>
        <w:autoSpaceDN w:val="0"/>
        <w:adjustRightInd w:val="0"/>
        <w:spacing w:after="0" w:line="240" w:lineRule="auto"/>
        <w:jc w:val="both"/>
        <w:rPr>
          <w:rFonts w:ascii="SFRM1200" w:hAnsi="SFRM1200" w:cs="SFRM1200"/>
          <w:szCs w:val="24"/>
        </w:rPr>
      </w:pPr>
      <w:r>
        <w:rPr>
          <w:rFonts w:ascii="SFTI1200" w:hAnsi="SFTI1200" w:cs="SFTI1200"/>
          <w:szCs w:val="24"/>
        </w:rPr>
        <w:t>Klíčová</w:t>
      </w:r>
      <w:r w:rsidR="00347806">
        <w:rPr>
          <w:rFonts w:ascii="SFTI1200" w:hAnsi="SFTI1200" w:cs="SFTI1200"/>
          <w:szCs w:val="24"/>
        </w:rPr>
        <w:t xml:space="preserve"> slova: </w:t>
      </w:r>
      <w:r w:rsidR="00347806">
        <w:rPr>
          <w:rFonts w:ascii="SFRM1200" w:hAnsi="SFRM1200" w:cs="SFRM1200"/>
          <w:szCs w:val="24"/>
        </w:rPr>
        <w:t xml:space="preserve">kosmické </w:t>
      </w:r>
      <w:r>
        <w:rPr>
          <w:rFonts w:ascii="SFRM1200" w:hAnsi="SFRM1200" w:cs="SFRM1200"/>
          <w:szCs w:val="24"/>
        </w:rPr>
        <w:t>záření</w:t>
      </w:r>
      <w:r w:rsidR="00347806">
        <w:rPr>
          <w:rFonts w:ascii="SFRM1200" w:hAnsi="SFRM1200" w:cs="SFRM1200"/>
          <w:szCs w:val="24"/>
        </w:rPr>
        <w:t xml:space="preserve"> v blízkém okolí </w:t>
      </w:r>
      <w:r>
        <w:rPr>
          <w:rFonts w:ascii="SFRM1200" w:hAnsi="SFRM1200" w:cs="SFRM1200"/>
          <w:szCs w:val="24"/>
        </w:rPr>
        <w:t>Země</w:t>
      </w:r>
      <w:r w:rsidR="00347806">
        <w:rPr>
          <w:rFonts w:ascii="SFRM1200" w:hAnsi="SFRM1200" w:cs="SFRM1200"/>
          <w:szCs w:val="24"/>
        </w:rPr>
        <w:t>, detektory stop v pevné fázi,</w:t>
      </w:r>
    </w:p>
    <w:p w:rsidR="004861BE" w:rsidRDefault="00347806" w:rsidP="00347806">
      <w:pPr>
        <w:jc w:val="both"/>
        <w:rPr>
          <w:rFonts w:ascii="SFRM1200" w:hAnsi="SFRM1200" w:cs="SFRM1200"/>
          <w:szCs w:val="24"/>
        </w:rPr>
      </w:pPr>
      <w:r>
        <w:rPr>
          <w:rFonts w:ascii="SFRM1200" w:hAnsi="SFRM1200" w:cs="SFRM1200"/>
          <w:szCs w:val="24"/>
        </w:rPr>
        <w:t>ISS, modul Columbus, DOSIS, DOSIS3D</w:t>
      </w:r>
    </w:p>
    <w:p w:rsidR="00347806" w:rsidRDefault="00347806" w:rsidP="00347806">
      <w:pPr>
        <w:jc w:val="both"/>
        <w:rPr>
          <w:rFonts w:ascii="SFRM1200" w:hAnsi="SFRM1200" w:cs="SFRM1200"/>
          <w:szCs w:val="24"/>
        </w:rPr>
      </w:pPr>
    </w:p>
    <w:p w:rsidR="00347806" w:rsidRPr="00347806" w:rsidRDefault="00347806" w:rsidP="00347806">
      <w:pPr>
        <w:autoSpaceDE w:val="0"/>
        <w:autoSpaceDN w:val="0"/>
        <w:adjustRightInd w:val="0"/>
        <w:spacing w:after="0" w:line="240" w:lineRule="auto"/>
        <w:jc w:val="both"/>
        <w:rPr>
          <w:rFonts w:ascii="SFRM1200" w:hAnsi="SFRM1200" w:cs="SFRM1200"/>
          <w:szCs w:val="24"/>
          <w:lang w:val="en-US"/>
        </w:rPr>
      </w:pPr>
      <w:r w:rsidRPr="00347806">
        <w:rPr>
          <w:rFonts w:ascii="SFRM1200" w:hAnsi="SFRM1200" w:cs="SFRM1200"/>
          <w:szCs w:val="24"/>
          <w:lang w:val="en-US"/>
        </w:rPr>
        <w:t>Cosmic</w:t>
      </w:r>
      <w:r w:rsidR="00CD37E2">
        <w:rPr>
          <w:rFonts w:ascii="SFRM1200" w:hAnsi="SFRM1200" w:cs="SFRM1200"/>
          <w:szCs w:val="24"/>
          <w:lang w:val="en-US"/>
        </w:rPr>
        <w:t xml:space="preserve"> </w:t>
      </w:r>
      <w:r w:rsidRPr="00347806">
        <w:rPr>
          <w:rFonts w:ascii="SFRM1200" w:hAnsi="SFRM1200" w:cs="SFRM1200"/>
          <w:szCs w:val="24"/>
          <w:lang w:val="en-US"/>
        </w:rPr>
        <w:t>rays represent</w:t>
      </w:r>
      <w:del w:id="4" w:author="Oleg" w:date="2017-06-30T17:45:00Z">
        <w:r w:rsidRPr="00347806" w:rsidDel="00CD37E2">
          <w:rPr>
            <w:rFonts w:ascii="SFRM1200" w:hAnsi="SFRM1200" w:cs="SFRM1200"/>
            <w:szCs w:val="24"/>
            <w:lang w:val="en-US"/>
          </w:rPr>
          <w:delText>s</w:delText>
        </w:r>
      </w:del>
      <w:del w:id="5" w:author="Oleg" w:date="2017-06-30T17:46:00Z">
        <w:r w:rsidRPr="00347806" w:rsidDel="00CD37E2">
          <w:rPr>
            <w:rFonts w:ascii="SFRM1200" w:hAnsi="SFRM1200" w:cs="SFRM1200"/>
            <w:szCs w:val="24"/>
            <w:lang w:val="en-US"/>
          </w:rPr>
          <w:delText xml:space="preserve"> a</w:delText>
        </w:r>
      </w:del>
      <w:r w:rsidRPr="00347806">
        <w:rPr>
          <w:rFonts w:ascii="SFRM1200" w:hAnsi="SFRM1200" w:cs="SFRM1200"/>
          <w:szCs w:val="24"/>
          <w:lang w:val="en-US"/>
        </w:rPr>
        <w:t xml:space="preserve"> </w:t>
      </w:r>
      <w:del w:id="6" w:author="Oleg" w:date="2017-06-30T17:45:00Z">
        <w:r w:rsidRPr="00347806" w:rsidDel="00CD37E2">
          <w:rPr>
            <w:rFonts w:ascii="SFRM1200" w:hAnsi="SFRM1200" w:cs="SFRM1200"/>
            <w:szCs w:val="24"/>
            <w:lang w:val="en-US"/>
          </w:rPr>
          <w:delText>huge</w:delText>
        </w:r>
      </w:del>
      <w:ins w:id="7" w:author="Oleg" w:date="2017-06-30T17:45:00Z">
        <w:r w:rsidR="00CD37E2" w:rsidRPr="00347806">
          <w:rPr>
            <w:rFonts w:ascii="SFRM1200" w:hAnsi="SFRM1200" w:cs="SFRM1200"/>
            <w:szCs w:val="24"/>
            <w:lang w:val="en-US"/>
          </w:rPr>
          <w:t>enormous</w:t>
        </w:r>
      </w:ins>
      <w:ins w:id="8" w:author="Oleg" w:date="2017-06-30T17:46:00Z">
        <w:r w:rsidR="00CD37E2">
          <w:rPr>
            <w:rFonts w:ascii="SFRM1200" w:hAnsi="SFRM1200" w:cs="SFRM1200"/>
            <w:szCs w:val="24"/>
            <w:lang w:val="en-US"/>
          </w:rPr>
          <w:t xml:space="preserve"> (huge je příliš neformální pro BP)</w:t>
        </w:r>
      </w:ins>
      <w:r w:rsidRPr="00347806">
        <w:rPr>
          <w:rFonts w:ascii="SFRM1200" w:hAnsi="SFRM1200" w:cs="SFRM1200"/>
          <w:szCs w:val="24"/>
          <w:lang w:val="en-US"/>
        </w:rPr>
        <w:t xml:space="preserve"> health risk</w:t>
      </w:r>
      <w:ins w:id="9" w:author="Oleg" w:date="2017-06-30T17:46:00Z">
        <w:r w:rsidR="00CD37E2">
          <w:rPr>
            <w:rFonts w:ascii="SFRM1200" w:hAnsi="SFRM1200" w:cs="SFRM1200"/>
            <w:szCs w:val="24"/>
            <w:lang w:val="en-US"/>
          </w:rPr>
          <w:t xml:space="preserve"> for astronauts in the space</w:t>
        </w:r>
      </w:ins>
      <w:r w:rsidRPr="00347806">
        <w:rPr>
          <w:rFonts w:ascii="SFRM1200" w:hAnsi="SFRM1200" w:cs="SFRM1200"/>
          <w:szCs w:val="24"/>
          <w:lang w:val="en-US"/>
        </w:rPr>
        <w:t xml:space="preserve">. Passive detectors are widely used for </w:t>
      </w:r>
      <w:del w:id="10" w:author="Oleg" w:date="2017-06-30T17:48:00Z">
        <w:r w:rsidRPr="00347806" w:rsidDel="00CD37E2">
          <w:rPr>
            <w:rFonts w:ascii="SFRM1200" w:hAnsi="SFRM1200" w:cs="SFRM1200"/>
            <w:szCs w:val="24"/>
            <w:lang w:val="en-US"/>
          </w:rPr>
          <w:delText xml:space="preserve">the </w:delText>
        </w:r>
      </w:del>
      <w:ins w:id="11" w:author="Oleg" w:date="2017-06-30T17:48:00Z">
        <w:r w:rsidR="00CD37E2">
          <w:rPr>
            <w:rFonts w:ascii="SFRM1200" w:hAnsi="SFRM1200" w:cs="SFRM1200"/>
            <w:szCs w:val="24"/>
            <w:lang w:val="en-US"/>
          </w:rPr>
          <w:t xml:space="preserve">its </w:t>
        </w:r>
      </w:ins>
      <w:r w:rsidRPr="00347806">
        <w:rPr>
          <w:rFonts w:ascii="SFRM1200" w:hAnsi="SFRM1200" w:cs="SFRM1200"/>
          <w:szCs w:val="24"/>
          <w:lang w:val="en-US"/>
        </w:rPr>
        <w:t>measurement, especially thermoluminescent detectors and solid state nuclear track detectors. Many experiments dealing with</w:t>
      </w:r>
      <w:ins w:id="12" w:author="Oleg" w:date="2017-06-30T17:49:00Z">
        <w:r w:rsidR="00CD37E2">
          <w:rPr>
            <w:rFonts w:ascii="SFRM1200" w:hAnsi="SFRM1200" w:cs="SFRM1200"/>
            <w:szCs w:val="24"/>
            <w:lang w:val="en-US"/>
          </w:rPr>
          <w:t xml:space="preserve"> </w:t>
        </w:r>
      </w:ins>
      <w:r w:rsidRPr="00347806">
        <w:rPr>
          <w:rFonts w:ascii="SFRM1200" w:hAnsi="SFRM1200" w:cs="SFRM1200"/>
          <w:szCs w:val="24"/>
          <w:lang w:val="en-US"/>
        </w:rPr>
        <w:t xml:space="preserve">the determination of radiation environment </w:t>
      </w:r>
      <w:del w:id="13" w:author="Oleg" w:date="2017-06-30T17:50:00Z">
        <w:r w:rsidRPr="00347806" w:rsidDel="00E449D3">
          <w:rPr>
            <w:rFonts w:ascii="SFRM1200" w:hAnsi="SFRM1200" w:cs="SFRM1200"/>
            <w:szCs w:val="24"/>
            <w:lang w:val="en-US"/>
          </w:rPr>
          <w:delText xml:space="preserve">within </w:delText>
        </w:r>
      </w:del>
      <w:ins w:id="14" w:author="Oleg" w:date="2017-06-30T17:50:00Z">
        <w:r w:rsidR="00E449D3">
          <w:rPr>
            <w:rFonts w:ascii="SFRM1200" w:hAnsi="SFRM1200" w:cs="SFRM1200"/>
            <w:szCs w:val="24"/>
            <w:lang w:val="en-US"/>
          </w:rPr>
          <w:t xml:space="preserve">on </w:t>
        </w:r>
      </w:ins>
      <w:r w:rsidRPr="00347806">
        <w:rPr>
          <w:rFonts w:ascii="SFRM1200" w:hAnsi="SFRM1200" w:cs="SFRM1200"/>
          <w:szCs w:val="24"/>
          <w:lang w:val="en-US"/>
        </w:rPr>
        <w:t>the International Space Station are currently running</w:t>
      </w:r>
      <w:ins w:id="15" w:author="Oleg" w:date="2017-06-30T17:54:00Z">
        <w:r w:rsidR="00E449D3">
          <w:rPr>
            <w:rFonts w:ascii="SFRM1200" w:hAnsi="SFRM1200" w:cs="SFRM1200"/>
            <w:szCs w:val="24"/>
            <w:lang w:val="en-US"/>
          </w:rPr>
          <w:t xml:space="preserve"> and </w:t>
        </w:r>
      </w:ins>
      <w:del w:id="16" w:author="Oleg" w:date="2017-06-30T17:54:00Z">
        <w:r w:rsidRPr="00347806" w:rsidDel="00E449D3">
          <w:rPr>
            <w:rFonts w:ascii="SFRM1200" w:hAnsi="SFRM1200" w:cs="SFRM1200"/>
            <w:szCs w:val="24"/>
            <w:lang w:val="en-US"/>
          </w:rPr>
          <w:delText xml:space="preserve">, </w:delText>
        </w:r>
      </w:del>
      <w:r w:rsidRPr="00347806">
        <w:rPr>
          <w:rFonts w:ascii="SFRM1200" w:hAnsi="SFRM1200" w:cs="SFRM1200"/>
          <w:szCs w:val="24"/>
          <w:lang w:val="en-US"/>
        </w:rPr>
        <w:t xml:space="preserve">a lot of them </w:t>
      </w:r>
      <w:del w:id="17" w:author="Oleg" w:date="2017-06-30T17:54:00Z">
        <w:r w:rsidRPr="00347806" w:rsidDel="00E449D3">
          <w:rPr>
            <w:rFonts w:ascii="SFRM1200" w:hAnsi="SFRM1200" w:cs="SFRM1200"/>
            <w:szCs w:val="24"/>
            <w:lang w:val="en-US"/>
          </w:rPr>
          <w:delText>was</w:delText>
        </w:r>
      </w:del>
      <w:ins w:id="18" w:author="Oleg" w:date="2017-06-30T17:54:00Z">
        <w:r w:rsidR="00E449D3" w:rsidRPr="00347806">
          <w:rPr>
            <w:rFonts w:ascii="SFRM1200" w:hAnsi="SFRM1200" w:cs="SFRM1200"/>
            <w:szCs w:val="24"/>
            <w:lang w:val="en-US"/>
          </w:rPr>
          <w:t>were</w:t>
        </w:r>
      </w:ins>
      <w:r w:rsidRPr="00347806">
        <w:rPr>
          <w:rFonts w:ascii="SFRM1200" w:hAnsi="SFRM1200" w:cs="SFRM1200"/>
          <w:szCs w:val="24"/>
          <w:lang w:val="en-US"/>
        </w:rPr>
        <w:t xml:space="preserve"> done in the past. Experiments DOSIS (2009–2011) and DOSIS3D (2012–so far) are two of them. The measured data can provide information</w:t>
      </w:r>
      <w:del w:id="19" w:author="Oleg" w:date="2017-06-30T17:55:00Z">
        <w:r w:rsidRPr="00347806" w:rsidDel="00E449D3">
          <w:rPr>
            <w:rFonts w:ascii="SFRM1200" w:hAnsi="SFRM1200" w:cs="SFRM1200"/>
            <w:szCs w:val="24"/>
            <w:lang w:val="en-US"/>
          </w:rPr>
          <w:delText>s</w:delText>
        </w:r>
      </w:del>
      <w:r w:rsidRPr="00347806">
        <w:rPr>
          <w:rFonts w:ascii="SFRM1200" w:hAnsi="SFRM1200" w:cs="SFRM1200"/>
          <w:szCs w:val="24"/>
          <w:lang w:val="en-US"/>
        </w:rPr>
        <w:t xml:space="preserve"> about influence of several parameters (for </w:t>
      </w:r>
      <w:del w:id="20" w:author="Oleg" w:date="2017-06-30T17:56:00Z">
        <w:r w:rsidRPr="00347806" w:rsidDel="00E449D3">
          <w:rPr>
            <w:rFonts w:ascii="SFRM1200" w:hAnsi="SFRM1200" w:cs="SFRM1200"/>
            <w:szCs w:val="24"/>
            <w:lang w:val="en-US"/>
          </w:rPr>
          <w:delText xml:space="preserve">instance </w:delText>
        </w:r>
      </w:del>
      <w:ins w:id="21" w:author="Oleg" w:date="2017-06-30T17:56:00Z">
        <w:r w:rsidR="00E449D3">
          <w:rPr>
            <w:rFonts w:ascii="SFRM1200" w:hAnsi="SFRM1200" w:cs="SFRM1200"/>
            <w:szCs w:val="24"/>
            <w:lang w:val="en-US"/>
          </w:rPr>
          <w:t>example</w:t>
        </w:r>
        <w:r w:rsidR="00E449D3" w:rsidRPr="00347806">
          <w:rPr>
            <w:rFonts w:ascii="SFRM1200" w:hAnsi="SFRM1200" w:cs="SFRM1200"/>
            <w:szCs w:val="24"/>
            <w:lang w:val="en-US"/>
          </w:rPr>
          <w:t xml:space="preserve"> </w:t>
        </w:r>
      </w:ins>
      <w:r w:rsidRPr="00347806">
        <w:rPr>
          <w:rFonts w:ascii="SFRM1200" w:hAnsi="SFRM1200" w:cs="SFRM1200"/>
          <w:szCs w:val="24"/>
          <w:lang w:val="en-US"/>
        </w:rPr>
        <w:t>solar activity</w:t>
      </w:r>
      <w:ins w:id="22" w:author="Oleg" w:date="2017-06-30T17:56:00Z">
        <w:r w:rsidR="00E449D3">
          <w:rPr>
            <w:rFonts w:ascii="SFRM1200" w:hAnsi="SFRM1200" w:cs="SFRM1200"/>
            <w:szCs w:val="24"/>
            <w:lang w:val="en-US"/>
          </w:rPr>
          <w:t xml:space="preserve"> and</w:t>
        </w:r>
      </w:ins>
      <w:del w:id="23" w:author="Oleg" w:date="2017-06-30T17:56:00Z">
        <w:r w:rsidRPr="00347806" w:rsidDel="00E449D3">
          <w:rPr>
            <w:rFonts w:ascii="SFRM1200" w:hAnsi="SFRM1200" w:cs="SFRM1200"/>
            <w:szCs w:val="24"/>
            <w:lang w:val="en-US"/>
          </w:rPr>
          <w:delText xml:space="preserve">, </w:delText>
        </w:r>
      </w:del>
      <w:r w:rsidRPr="00347806">
        <w:rPr>
          <w:rFonts w:ascii="SFRM1200" w:hAnsi="SFRM1200" w:cs="SFRM1200"/>
          <w:szCs w:val="24"/>
          <w:lang w:val="en-US"/>
        </w:rPr>
        <w:t>altitude) to the dose rate. This thesis includes information</w:t>
      </w:r>
      <w:del w:id="24" w:author="Oleg" w:date="2017-06-30T17:57:00Z">
        <w:r w:rsidRPr="00347806" w:rsidDel="00E449D3">
          <w:rPr>
            <w:rFonts w:ascii="SFRM1200" w:hAnsi="SFRM1200" w:cs="SFRM1200"/>
            <w:szCs w:val="24"/>
            <w:lang w:val="en-US"/>
          </w:rPr>
          <w:delText>s</w:delText>
        </w:r>
      </w:del>
      <w:r w:rsidRPr="00347806">
        <w:rPr>
          <w:rFonts w:ascii="SFRM1200" w:hAnsi="SFRM1200" w:cs="SFRM1200"/>
          <w:szCs w:val="24"/>
          <w:lang w:val="en-US"/>
        </w:rPr>
        <w:t xml:space="preserve"> about </w:t>
      </w:r>
      <w:del w:id="25" w:author="Oleg" w:date="2017-06-30T17:57:00Z">
        <w:r w:rsidRPr="00347806" w:rsidDel="00E449D3">
          <w:rPr>
            <w:rFonts w:ascii="SFRM1200" w:hAnsi="SFRM1200" w:cs="SFRM1200"/>
            <w:szCs w:val="24"/>
            <w:lang w:val="en-US"/>
          </w:rPr>
          <w:delText>characterictics</w:delText>
        </w:r>
      </w:del>
      <w:ins w:id="26" w:author="Oleg" w:date="2017-06-30T17:57:00Z">
        <w:r w:rsidR="00E449D3" w:rsidRPr="00347806">
          <w:rPr>
            <w:rFonts w:ascii="SFRM1200" w:hAnsi="SFRM1200" w:cs="SFRM1200"/>
            <w:szCs w:val="24"/>
            <w:lang w:val="en-US"/>
          </w:rPr>
          <w:t>characteristics</w:t>
        </w:r>
      </w:ins>
      <w:r w:rsidRPr="00347806">
        <w:rPr>
          <w:rFonts w:ascii="SFRM1200" w:hAnsi="SFRM1200" w:cs="SFRM1200"/>
          <w:szCs w:val="24"/>
          <w:lang w:val="en-US"/>
        </w:rPr>
        <w:t xml:space="preserve"> of the cosmic rays in low Earth orbit, about passive detectors used in space measurements, about experiments DOSIS and DOSIS3D. Finally, there is involved the evaluation of three track etched detectors</w:t>
      </w:r>
      <w:ins w:id="27" w:author="Oleg" w:date="2017-06-30T17:58:00Z">
        <w:r w:rsidR="00E449D3">
          <w:rPr>
            <w:rFonts w:ascii="SFRM1200" w:hAnsi="SFRM1200" w:cs="SFRM1200"/>
            <w:szCs w:val="24"/>
            <w:lang w:val="en-US"/>
          </w:rPr>
          <w:t xml:space="preserve"> which were placed in the Columbus module</w:t>
        </w:r>
      </w:ins>
      <w:r w:rsidRPr="00347806">
        <w:rPr>
          <w:rFonts w:ascii="SFRM1200" w:hAnsi="SFRM1200" w:cs="SFRM1200"/>
          <w:szCs w:val="24"/>
          <w:lang w:val="en-US"/>
        </w:rPr>
        <w:t>.</w:t>
      </w:r>
    </w:p>
    <w:p w:rsidR="00347806" w:rsidRPr="00347806" w:rsidRDefault="00347806" w:rsidP="00347806">
      <w:pPr>
        <w:autoSpaceDE w:val="0"/>
        <w:autoSpaceDN w:val="0"/>
        <w:adjustRightInd w:val="0"/>
        <w:spacing w:after="0" w:line="240" w:lineRule="auto"/>
        <w:jc w:val="both"/>
        <w:rPr>
          <w:rFonts w:ascii="SFTI1200" w:hAnsi="SFTI1200" w:cs="SFTI1200"/>
          <w:szCs w:val="24"/>
          <w:lang w:val="en-US"/>
        </w:rPr>
      </w:pPr>
    </w:p>
    <w:p w:rsidR="00347806" w:rsidRPr="00347806" w:rsidRDefault="00347806" w:rsidP="00347806">
      <w:pPr>
        <w:autoSpaceDE w:val="0"/>
        <w:autoSpaceDN w:val="0"/>
        <w:adjustRightInd w:val="0"/>
        <w:spacing w:after="0" w:line="240" w:lineRule="auto"/>
        <w:jc w:val="both"/>
        <w:rPr>
          <w:rFonts w:ascii="SFRM1200" w:hAnsi="SFRM1200" w:cs="SFRM1200"/>
          <w:szCs w:val="24"/>
          <w:lang w:val="en-US"/>
        </w:rPr>
      </w:pPr>
      <w:r w:rsidRPr="00347806">
        <w:rPr>
          <w:rFonts w:ascii="SFTI1200" w:hAnsi="SFTI1200" w:cs="SFTI1200"/>
          <w:szCs w:val="24"/>
          <w:lang w:val="en-US"/>
        </w:rPr>
        <w:t xml:space="preserve">Key words: </w:t>
      </w:r>
      <w:r w:rsidRPr="00347806">
        <w:rPr>
          <w:rFonts w:ascii="SFRM1200" w:hAnsi="SFRM1200" w:cs="SFRM1200"/>
          <w:szCs w:val="24"/>
          <w:lang w:val="en-US"/>
        </w:rPr>
        <w:t>cosmic rays in low Earth orbit, solid state nuclear track detectors, ISS,</w:t>
      </w:r>
    </w:p>
    <w:p w:rsidR="00347806" w:rsidRPr="00347806" w:rsidRDefault="00347806" w:rsidP="00347806">
      <w:pPr>
        <w:jc w:val="both"/>
        <w:rPr>
          <w:lang w:val="en-US"/>
        </w:rPr>
      </w:pPr>
      <w:r w:rsidRPr="00347806">
        <w:rPr>
          <w:rFonts w:ascii="SFRM1200" w:hAnsi="SFRM1200" w:cs="SFRM1200"/>
          <w:szCs w:val="24"/>
          <w:lang w:val="en-US"/>
        </w:rPr>
        <w:t>Columbus module, DOSIS, DOSIS3D</w:t>
      </w:r>
    </w:p>
    <w:sectPr w:rsidR="00347806" w:rsidRPr="00347806" w:rsidSect="004861B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FRM120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FTI120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trackRevisions/>
  <w:defaultTabStop w:val="708"/>
  <w:hyphenationZone w:val="425"/>
  <w:characterSpacingControl w:val="doNotCompress"/>
  <w:compat/>
  <w:rsids>
    <w:rsidRoot w:val="00347806"/>
    <w:rsid w:val="0015684E"/>
    <w:rsid w:val="00347806"/>
    <w:rsid w:val="004861BE"/>
    <w:rsid w:val="00A7518B"/>
    <w:rsid w:val="00CD37E2"/>
    <w:rsid w:val="00E449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15684E"/>
    <w:rPr>
      <w:rFonts w:ascii="Times New Roman" w:hAnsi="Times New Roman"/>
      <w:sz w:val="24"/>
    </w:rPr>
  </w:style>
  <w:style w:type="paragraph" w:styleId="Nadpis1">
    <w:name w:val="heading 1"/>
    <w:basedOn w:val="Normln"/>
    <w:next w:val="Normln"/>
    <w:link w:val="Nadpis1Char"/>
    <w:uiPriority w:val="9"/>
    <w:qFormat/>
    <w:rsid w:val="0015684E"/>
    <w:pPr>
      <w:keepNext/>
      <w:keepLines/>
      <w:spacing w:before="480" w:after="0"/>
      <w:outlineLvl w:val="0"/>
    </w:pPr>
    <w:rPr>
      <w:rFonts w:eastAsiaTheme="majorEastAsia" w:cstheme="majorBidi"/>
      <w:b/>
      <w:bCs/>
      <w:sz w:val="28"/>
      <w:szCs w:val="2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15684E"/>
    <w:rPr>
      <w:rFonts w:ascii="Times New Roman" w:eastAsiaTheme="majorEastAsia" w:hAnsi="Times New Roman" w:cstheme="majorBidi"/>
      <w:b/>
      <w:bCs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1</Pages>
  <Words>290</Words>
  <Characters>1717</Characters>
  <Application>Microsoft Office Word</Application>
  <DocSecurity>0</DocSecurity>
  <Lines>14</Lines>
  <Paragraphs>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Oleg</dc:creator>
  <cp:lastModifiedBy>Oleg</cp:lastModifiedBy>
  <cp:revision>1</cp:revision>
  <dcterms:created xsi:type="dcterms:W3CDTF">2017-06-30T13:27:00Z</dcterms:created>
  <dcterms:modified xsi:type="dcterms:W3CDTF">2017-06-30T15:59:00Z</dcterms:modified>
</cp:coreProperties>
</file>